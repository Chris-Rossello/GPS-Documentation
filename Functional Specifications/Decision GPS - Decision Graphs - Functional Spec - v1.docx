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E5BC" w14:textId="77777777" w:rsidR="00652C8D" w:rsidRPr="00490A50" w:rsidRDefault="00652C8D" w:rsidP="00652C8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ajorHAnsi"/>
          <w:lang w:val="en-US"/>
        </w:rPr>
      </w:pPr>
      <w:r w:rsidRPr="00490A50">
        <w:rPr>
          <w:rFonts w:cstheme="majorHAnsi"/>
          <w:lang w:val="en-US"/>
        </w:rPr>
        <w:t>Decision GPS Version 5</w:t>
      </w:r>
    </w:p>
    <w:p w14:paraId="0DE849DF" w14:textId="6C5206E5" w:rsidR="00652C8D" w:rsidRPr="00490A50" w:rsidRDefault="00652C8D" w:rsidP="00652C8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ajorHAnsi"/>
          <w:lang w:val="en-US"/>
        </w:rPr>
      </w:pPr>
      <w:r>
        <w:rPr>
          <w:rFonts w:cstheme="majorHAnsi"/>
          <w:lang w:val="en-US"/>
        </w:rPr>
        <w:t>Decision Graph</w:t>
      </w:r>
      <w:del w:id="0" w:author="SCHULLER Markus" w:date="2025-08-27T19:30:00Z" w16du:dateUtc="2025-08-27T17:30:00Z">
        <w:r w:rsidDel="002A756F">
          <w:rPr>
            <w:rFonts w:cstheme="majorHAnsi"/>
            <w:lang w:val="en-US"/>
          </w:rPr>
          <w:delText>s</w:delText>
        </w:r>
      </w:del>
      <w:r>
        <w:rPr>
          <w:rFonts w:cstheme="majorHAnsi"/>
          <w:lang w:val="en-US"/>
        </w:rPr>
        <w:t xml:space="preserve"> </w:t>
      </w:r>
      <w:r w:rsidRPr="00490A50">
        <w:rPr>
          <w:rFonts w:cstheme="majorHAnsi"/>
          <w:lang w:val="en-US"/>
        </w:rPr>
        <w:t xml:space="preserve"> - Functional Specifications</w:t>
      </w:r>
    </w:p>
    <w:p w14:paraId="2FF5092A" w14:textId="77777777" w:rsidR="00652C8D" w:rsidRPr="00D81618" w:rsidRDefault="00652C8D">
      <w:pPr>
        <w:rPr>
          <w:lang w:val="en-US"/>
        </w:rPr>
      </w:pPr>
    </w:p>
    <w:p w14:paraId="4FA01C0F" w14:textId="0F61DEEF" w:rsidR="00652C8D" w:rsidRDefault="00652C8D" w:rsidP="00DD3D77">
      <w:pPr>
        <w:pStyle w:val="Titre1"/>
      </w:pPr>
      <w:r w:rsidRPr="00652C8D">
        <w:t>Document reference: R5-FS-DG v0a</w:t>
      </w:r>
    </w:p>
    <w:p w14:paraId="75C6CBEA" w14:textId="6BD24A37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R5</w:t>
      </w:r>
      <w:r w:rsidRPr="00490A50">
        <w:rPr>
          <w:lang w:val="en-US"/>
        </w:rPr>
        <w:t xml:space="preserve">: The </w:t>
      </w:r>
      <w:r w:rsidRPr="00490A50">
        <w:rPr>
          <w:i/>
          <w:iCs/>
          <w:lang w:val="en-US"/>
        </w:rPr>
        <w:t>Decision GPT R5</w:t>
      </w:r>
      <w:r w:rsidRPr="00490A50">
        <w:rPr>
          <w:lang w:val="en-US"/>
        </w:rPr>
        <w:t xml:space="preserve"> is the first version integrating </w:t>
      </w:r>
      <w:r w:rsidR="00FA3C8C">
        <w:rPr>
          <w:lang w:val="en-US"/>
        </w:rPr>
        <w:t>Decision Graphs</w:t>
      </w:r>
      <w:r w:rsidRPr="00490A50">
        <w:rPr>
          <w:lang w:val="en-US"/>
        </w:rPr>
        <w:t>.</w:t>
      </w:r>
    </w:p>
    <w:p w14:paraId="6689D05C" w14:textId="64A0BD09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FS</w:t>
      </w:r>
      <w:r w:rsidRPr="00490A50">
        <w:rPr>
          <w:lang w:val="en-US"/>
        </w:rPr>
        <w:t xml:space="preserve">: Functional Specification. This document does not describe the </w:t>
      </w:r>
      <w:r w:rsidR="00FA3C8C">
        <w:rPr>
          <w:lang w:val="en-US"/>
        </w:rPr>
        <w:t>technical</w:t>
      </w:r>
      <w:r w:rsidRPr="00490A50">
        <w:rPr>
          <w:lang w:val="en-US"/>
        </w:rPr>
        <w:t xml:space="preserve"> implementation</w:t>
      </w:r>
      <w:r w:rsidR="00FA3C8C">
        <w:rPr>
          <w:lang w:val="en-US"/>
        </w:rPr>
        <w:t>. Instead, it</w:t>
      </w:r>
      <w:r w:rsidRPr="00490A50">
        <w:rPr>
          <w:lang w:val="en-US"/>
        </w:rPr>
        <w:t xml:space="preserve"> focuses on the </w:t>
      </w:r>
      <w:r w:rsidR="00FA3C8C">
        <w:rPr>
          <w:lang w:val="en-US"/>
        </w:rPr>
        <w:t>algorithm</w:t>
      </w:r>
      <w:r w:rsidRPr="00490A50">
        <w:rPr>
          <w:lang w:val="en-US"/>
        </w:rPr>
        <w:t xml:space="preserve"> and </w:t>
      </w:r>
      <w:r w:rsidR="00FA3C8C">
        <w:rPr>
          <w:lang w:val="en-US"/>
        </w:rPr>
        <w:t>usage of the decision graphs</w:t>
      </w:r>
      <w:r w:rsidRPr="00490A50">
        <w:rPr>
          <w:lang w:val="en-US"/>
        </w:rPr>
        <w:t>.</w:t>
      </w:r>
    </w:p>
    <w:p w14:paraId="500B391B" w14:textId="5B20659E" w:rsidR="001D7A66" w:rsidRPr="00490A50" w:rsidRDefault="001D7A66" w:rsidP="001D7A66">
      <w:pPr>
        <w:rPr>
          <w:lang w:val="en-US"/>
        </w:rPr>
      </w:pPr>
      <w:r>
        <w:rPr>
          <w:b/>
          <w:bCs/>
          <w:lang w:val="en-US"/>
        </w:rPr>
        <w:t>DG</w:t>
      </w:r>
      <w:r w:rsidRPr="00490A50">
        <w:rPr>
          <w:lang w:val="en-US"/>
        </w:rPr>
        <w:t xml:space="preserve">: </w:t>
      </w:r>
      <w:r>
        <w:rPr>
          <w:lang w:val="en-US"/>
        </w:rPr>
        <w:t>Decision Graphs</w:t>
      </w:r>
      <w:r w:rsidRPr="00490A50">
        <w:rPr>
          <w:lang w:val="en-US"/>
        </w:rPr>
        <w:t>. This is the new functionality being described.</w:t>
      </w:r>
    </w:p>
    <w:p w14:paraId="599A98EC" w14:textId="77777777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V0a</w:t>
      </w:r>
      <w:r w:rsidRPr="00490A50">
        <w:rPr>
          <w:lang w:val="en-US"/>
        </w:rPr>
        <w:t>: Version Zero of the document. Version zero is the first draft. Odd numbers are for work-in-progress versions of the document. Even numbers are for stable versions that can be shared with develop</w:t>
      </w:r>
      <w:r>
        <w:rPr>
          <w:lang w:val="en-US"/>
        </w:rPr>
        <w:t>ers</w:t>
      </w:r>
      <w:r w:rsidRPr="00490A50">
        <w:rPr>
          <w:lang w:val="en-US"/>
        </w:rPr>
        <w:t xml:space="preserve"> and QA</w:t>
      </w:r>
      <w:r>
        <w:rPr>
          <w:lang w:val="en-US"/>
        </w:rPr>
        <w:t xml:space="preserve"> testers</w:t>
      </w:r>
      <w:r w:rsidRPr="00490A50">
        <w:rPr>
          <w:lang w:val="en-US"/>
        </w:rPr>
        <w:t>.</w:t>
      </w:r>
    </w:p>
    <w:p w14:paraId="58B368C2" w14:textId="6EABFABC" w:rsidR="001D7A66" w:rsidRPr="001D7A66" w:rsidRDefault="001D7A66" w:rsidP="001D7A66">
      <w:pPr>
        <w:rPr>
          <w:lang w:val="en-US"/>
        </w:rPr>
      </w:pPr>
      <w:r w:rsidRPr="00490A50">
        <w:rPr>
          <w:lang w:val="en-US"/>
        </w:rPr>
        <w:t>For work-in-progress versions, a letter is added to differentiate the updates. The very first draft of a document is then V0a.</w:t>
      </w:r>
    </w:p>
    <w:p w14:paraId="25612568" w14:textId="2D176D24" w:rsidR="00652C8D" w:rsidRDefault="00652C8D" w:rsidP="00DD3D77">
      <w:pPr>
        <w:pStyle w:val="Titre1"/>
      </w:pPr>
      <w:r>
        <w:t>Document Purpose</w:t>
      </w:r>
    </w:p>
    <w:p w14:paraId="20A47595" w14:textId="4305664C" w:rsidR="00511DEA" w:rsidRDefault="00A25D23" w:rsidP="00511DEA">
      <w:pPr>
        <w:rPr>
          <w:lang w:val="en-US"/>
        </w:rPr>
      </w:pPr>
      <w:r>
        <w:rPr>
          <w:lang w:val="en-US"/>
        </w:rPr>
        <w:t>The Decision Graphs are an advanced feature of the GPS version 5. It combines a P&amp;L graph and a Target Graph to monitor the performance of the factor against a target value at a specified date in the future</w:t>
      </w:r>
      <w:ins w:id="1" w:author="SCHULLER Markus" w:date="2025-08-27T19:26:00Z" w16du:dateUtc="2025-08-27T17:26:00Z">
        <w:r w:rsidR="00D81618">
          <w:rPr>
            <w:lang w:val="en-US"/>
          </w:rPr>
          <w:t xml:space="preserve">, with the Decision Confidence being the third layer of the Decision Graph, complementing the subjective degree of decision ownership to the </w:t>
        </w:r>
      </w:ins>
      <w:ins w:id="2" w:author="SCHULLER Markus" w:date="2025-08-27T19:27:00Z" w16du:dateUtc="2025-08-27T17:27:00Z">
        <w:r w:rsidR="00D81618">
          <w:rPr>
            <w:lang w:val="en-US"/>
          </w:rPr>
          <w:t>timeline</w:t>
        </w:r>
      </w:ins>
      <w:r>
        <w:rPr>
          <w:lang w:val="en-US"/>
        </w:rPr>
        <w:t xml:space="preserve">. </w:t>
      </w:r>
    </w:p>
    <w:p w14:paraId="78F626AF" w14:textId="73297A5E" w:rsidR="00A25D23" w:rsidRDefault="00A25D23" w:rsidP="00511DEA">
      <w:pPr>
        <w:rPr>
          <w:lang w:val="en-US"/>
        </w:rPr>
      </w:pPr>
      <w:del w:id="3" w:author="SCHULLER Markus" w:date="2025-08-27T19:27:00Z" w16du:dateUtc="2025-08-27T17:27:00Z">
        <w:r w:rsidDel="00D81618">
          <w:rPr>
            <w:lang w:val="en-US"/>
          </w:rPr>
          <w:delText xml:space="preserve">Both </w:delText>
        </w:r>
      </w:del>
      <w:ins w:id="4" w:author="SCHULLER Markus" w:date="2025-08-27T19:27:00Z" w16du:dateUtc="2025-08-27T17:27:00Z">
        <w:r w:rsidR="00D81618">
          <w:rPr>
            <w:lang w:val="en-US"/>
          </w:rPr>
          <w:t xml:space="preserve">All three </w:t>
        </w:r>
      </w:ins>
      <w:r>
        <w:rPr>
          <w:lang w:val="en-US"/>
        </w:rPr>
        <w:t>graphs' timelines are identical, start at the factor creation date, and end at the target date specified in step 1.</w:t>
      </w:r>
    </w:p>
    <w:p w14:paraId="2E1815BF" w14:textId="7C4BBD71" w:rsidR="00A25D23" w:rsidRPr="00511DEA" w:rsidRDefault="00A25D23" w:rsidP="00511DEA">
      <w:pPr>
        <w:rPr>
          <w:lang w:val="en-US"/>
        </w:rPr>
      </w:pPr>
      <w:r>
        <w:rPr>
          <w:lang w:val="en-US"/>
        </w:rPr>
        <w:t xml:space="preserve">This document explains the P&amp;L </w:t>
      </w:r>
      <w:r w:rsidR="00943C74">
        <w:rPr>
          <w:lang w:val="en-US"/>
        </w:rPr>
        <w:t xml:space="preserve">and Target Graphs </w:t>
      </w:r>
      <w:r>
        <w:rPr>
          <w:lang w:val="en-US"/>
        </w:rPr>
        <w:t>algorithm, how to enter the target date and value in step 1, as well as the usage of the transaction table to feed the P&amp;L graph.</w:t>
      </w:r>
    </w:p>
    <w:p w14:paraId="25AD4641" w14:textId="77777777" w:rsidR="00652C8D" w:rsidRPr="00490A50" w:rsidRDefault="00652C8D" w:rsidP="00DD3D77">
      <w:pPr>
        <w:pStyle w:val="Titre1"/>
      </w:pPr>
      <w:r w:rsidRPr="00490A50">
        <w:t>Document Versions</w:t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2"/>
      </w:tblGrid>
      <w:tr w:rsidR="00652C8D" w:rsidRPr="00490A50" w14:paraId="4A7214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6CE71C" w14:textId="77777777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Version</w:t>
            </w:r>
          </w:p>
        </w:tc>
        <w:tc>
          <w:tcPr>
            <w:tcW w:w="6237" w:type="dxa"/>
          </w:tcPr>
          <w:p w14:paraId="03EAD932" w14:textId="77777777" w:rsidR="00652C8D" w:rsidRPr="00490A50" w:rsidRDefault="0065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Updates</w:t>
            </w:r>
          </w:p>
        </w:tc>
        <w:tc>
          <w:tcPr>
            <w:tcW w:w="1412" w:type="dxa"/>
          </w:tcPr>
          <w:p w14:paraId="639AF33B" w14:textId="77777777" w:rsidR="00652C8D" w:rsidRPr="00490A50" w:rsidRDefault="0065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Author</w:t>
            </w:r>
          </w:p>
        </w:tc>
      </w:tr>
      <w:tr w:rsidR="00652C8D" w:rsidRPr="00490A50" w14:paraId="54C3DA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92B5F6" w14:textId="77777777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V0a</w:t>
            </w:r>
          </w:p>
        </w:tc>
        <w:tc>
          <w:tcPr>
            <w:tcW w:w="6237" w:type="dxa"/>
          </w:tcPr>
          <w:p w14:paraId="385B584A" w14:textId="77777777" w:rsidR="00652C8D" w:rsidRPr="00490A50" w:rsidRDefault="0065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Document Creation</w:t>
            </w:r>
          </w:p>
        </w:tc>
        <w:tc>
          <w:tcPr>
            <w:tcW w:w="1412" w:type="dxa"/>
          </w:tcPr>
          <w:p w14:paraId="2356D205" w14:textId="77777777" w:rsidR="00652C8D" w:rsidRPr="00490A50" w:rsidRDefault="0065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C. Rossello</w:t>
            </w:r>
          </w:p>
        </w:tc>
      </w:tr>
      <w:tr w:rsidR="00652C8D" w:rsidRPr="00490A50" w14:paraId="5D70F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918641" w14:textId="2A886F19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</w:t>
            </w:r>
            <w:ins w:id="5" w:author="Christophe Rossello" w:date="2025-08-28T10:07:00Z" w16du:dateUtc="2025-08-28T08:07:00Z">
              <w:r w:rsidR="00224F14">
                <w:rPr>
                  <w:lang w:val="en-US"/>
                </w:rPr>
                <w:t>1</w:t>
              </w:r>
            </w:ins>
            <w:del w:id="6" w:author="Christophe Rossello" w:date="2025-08-28T10:07:00Z" w16du:dateUtc="2025-08-28T08:07:00Z">
              <w:r w:rsidRPr="00490A50" w:rsidDel="00224F14">
                <w:rPr>
                  <w:lang w:val="en-US"/>
                </w:rPr>
                <w:delText>0b</w:delText>
              </w:r>
            </w:del>
          </w:p>
        </w:tc>
        <w:tc>
          <w:tcPr>
            <w:tcW w:w="6237" w:type="dxa"/>
          </w:tcPr>
          <w:p w14:paraId="01D861C8" w14:textId="7FD5C788" w:rsidR="00652C8D" w:rsidRPr="00490A50" w:rsidRDefault="0065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Validation</w:t>
            </w:r>
          </w:p>
        </w:tc>
        <w:tc>
          <w:tcPr>
            <w:tcW w:w="1412" w:type="dxa"/>
          </w:tcPr>
          <w:p w14:paraId="652BD400" w14:textId="77777777" w:rsidR="00652C8D" w:rsidRPr="00490A50" w:rsidRDefault="0065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M. Schuller</w:t>
            </w:r>
          </w:p>
        </w:tc>
      </w:tr>
    </w:tbl>
    <w:p w14:paraId="3E4C02AD" w14:textId="77777777" w:rsidR="00A25D23" w:rsidRPr="00490A50" w:rsidRDefault="00A25D23" w:rsidP="00DD3D77">
      <w:pPr>
        <w:pStyle w:val="Titre1"/>
      </w:pPr>
      <w:r w:rsidRPr="00490A50">
        <w:t>General Context</w:t>
      </w:r>
    </w:p>
    <w:p w14:paraId="27CAAF21" w14:textId="570BA3D7" w:rsidR="00652C8D" w:rsidRDefault="00A25D23" w:rsidP="00652C8D">
      <w:pPr>
        <w:rPr>
          <w:lang w:val="en-US"/>
        </w:rPr>
      </w:pPr>
      <w:r>
        <w:rPr>
          <w:lang w:val="en-US"/>
        </w:rPr>
        <w:t xml:space="preserve">Decision </w:t>
      </w:r>
      <w:r w:rsidR="00A831F7">
        <w:rPr>
          <w:lang w:val="en-US"/>
        </w:rPr>
        <w:t>graphs'</w:t>
      </w:r>
      <w:r>
        <w:rPr>
          <w:lang w:val="en-US"/>
        </w:rPr>
        <w:t xml:space="preserve"> usage and benefits are not self-explanatory. It is important that the user fully </w:t>
      </w:r>
      <w:r w:rsidR="00DD3D77">
        <w:rPr>
          <w:lang w:val="en-US"/>
        </w:rPr>
        <w:t>understands</w:t>
      </w:r>
      <w:r>
        <w:rPr>
          <w:lang w:val="en-US"/>
        </w:rPr>
        <w:t xml:space="preserve"> how these </w:t>
      </w:r>
      <w:del w:id="7" w:author="SCHULLER Markus" w:date="2025-08-27T19:27:00Z" w16du:dateUtc="2025-08-27T17:27:00Z">
        <w:r w:rsidDel="00D81618">
          <w:rPr>
            <w:lang w:val="en-US"/>
          </w:rPr>
          <w:delText xml:space="preserve">two </w:delText>
        </w:r>
      </w:del>
      <w:ins w:id="8" w:author="SCHULLER Markus" w:date="2025-08-27T19:27:00Z" w16du:dateUtc="2025-08-27T17:27:00Z">
        <w:r w:rsidR="00D81618">
          <w:rPr>
            <w:lang w:val="en-US"/>
          </w:rPr>
          <w:t xml:space="preserve">three </w:t>
        </w:r>
      </w:ins>
      <w:r>
        <w:rPr>
          <w:lang w:val="en-US"/>
        </w:rPr>
        <w:t xml:space="preserve">graphs are being built to </w:t>
      </w:r>
      <w:r w:rsidR="00DD3D77">
        <w:rPr>
          <w:lang w:val="en-US"/>
        </w:rPr>
        <w:t>avoid misinterpretation or frustration with empty graphs.</w:t>
      </w:r>
    </w:p>
    <w:p w14:paraId="4136CEE5" w14:textId="24606D28" w:rsidR="00DD3D77" w:rsidRDefault="00DD3D77" w:rsidP="00652C8D">
      <w:pPr>
        <w:rPr>
          <w:lang w:val="en-US"/>
        </w:rPr>
      </w:pPr>
      <w:r w:rsidRPr="00DD3D77">
        <w:rPr>
          <w:u w:val="single"/>
          <w:lang w:val="en-US"/>
        </w:rPr>
        <w:lastRenderedPageBreak/>
        <w:t>Note</w:t>
      </w:r>
      <w:r>
        <w:rPr>
          <w:lang w:val="en-US"/>
        </w:rPr>
        <w:t xml:space="preserve">: The </w:t>
      </w:r>
      <w:del w:id="9" w:author="SCHULLER Markus" w:date="2025-08-27T19:27:00Z" w16du:dateUtc="2025-08-27T17:27:00Z">
        <w:r w:rsidDel="00D81618">
          <w:rPr>
            <w:lang w:val="en-US"/>
          </w:rPr>
          <w:delText xml:space="preserve">two </w:delText>
        </w:r>
      </w:del>
      <w:ins w:id="10" w:author="SCHULLER Markus" w:date="2025-08-27T19:27:00Z" w16du:dateUtc="2025-08-27T17:27:00Z">
        <w:r w:rsidR="00D81618">
          <w:rPr>
            <w:lang w:val="en-US"/>
          </w:rPr>
          <w:t xml:space="preserve">three </w:t>
        </w:r>
      </w:ins>
      <w:r>
        <w:rPr>
          <w:lang w:val="en-US"/>
        </w:rPr>
        <w:t>graphs are duplicated in the Dashboard and the Report Card.</w:t>
      </w:r>
    </w:p>
    <w:p w14:paraId="2AF3DE8C" w14:textId="72C0AEEC" w:rsidR="00DD3D77" w:rsidRDefault="00DD3D77" w:rsidP="00DD3D77">
      <w:pPr>
        <w:pStyle w:val="Titre1"/>
      </w:pPr>
      <w:r>
        <w:t>Data input</w:t>
      </w:r>
    </w:p>
    <w:p w14:paraId="65D513EB" w14:textId="58A648F3" w:rsidR="00DD3D77" w:rsidRDefault="00DD3D77" w:rsidP="00DD3D77">
      <w:pPr>
        <w:pStyle w:val="Titre2"/>
      </w:pPr>
      <w:r w:rsidRPr="00DD3D77">
        <w:t>Target date</w:t>
      </w:r>
    </w:p>
    <w:p w14:paraId="3D956704" w14:textId="64157B1E" w:rsidR="007F5D61" w:rsidRPr="00DD3D77" w:rsidRDefault="007F5D61" w:rsidP="00DD3D77">
      <w:pPr>
        <w:rPr>
          <w:lang w:val="en-US"/>
        </w:rPr>
      </w:pPr>
      <w:r>
        <w:rPr>
          <w:lang w:val="en-US"/>
        </w:rPr>
        <w:t xml:space="preserve">In step 1, use the input field </w:t>
      </w:r>
      <w:r w:rsidRPr="007F5D61">
        <w:rPr>
          <w:i/>
          <w:iCs/>
          <w:lang w:val="en-US"/>
        </w:rPr>
        <w:t>Target Date</w:t>
      </w:r>
      <w:r>
        <w:rPr>
          <w:lang w:val="en-US"/>
        </w:rPr>
        <w:t xml:space="preserve"> and the built-in calendar to select a target date for the factor. To build realistic graphs, this date should not be too far in the future, nor too close to the factor creation date, to create a timeline.</w:t>
      </w:r>
      <w:ins w:id="11" w:author="SCHULLER Markus" w:date="2025-08-27T19:27:00Z" w16du:dateUtc="2025-08-27T17:27:00Z">
        <w:r w:rsidR="00D81618">
          <w:rPr>
            <w:lang w:val="en-US"/>
          </w:rPr>
          <w:t xml:space="preserve"> </w:t>
        </w:r>
      </w:ins>
      <w:ins w:id="12" w:author="SCHULLER Markus" w:date="2025-08-27T19:28:00Z" w16du:dateUtc="2025-08-27T17:28:00Z">
        <w:r w:rsidR="00D81618">
          <w:rPr>
            <w:lang w:val="en-US"/>
          </w:rPr>
          <w:t xml:space="preserve">The Target Date represents the estimate of the user until when the investment hypothesis will have been materialized. </w:t>
        </w:r>
      </w:ins>
    </w:p>
    <w:p w14:paraId="64F5E7D7" w14:textId="6A46FB71" w:rsidR="00DD3D77" w:rsidRDefault="00DD3D77" w:rsidP="00DD3D77">
      <w:pPr>
        <w:pStyle w:val="Titre2"/>
      </w:pPr>
      <w:r>
        <w:t>Target value</w:t>
      </w:r>
    </w:p>
    <w:p w14:paraId="38F7A37A" w14:textId="1F9EE494" w:rsidR="007F5D61" w:rsidRPr="007F5D61" w:rsidRDefault="007F5D61" w:rsidP="007F5D61">
      <w:pPr>
        <w:rPr>
          <w:lang w:val="en-US"/>
        </w:rPr>
      </w:pPr>
      <w:r>
        <w:rPr>
          <w:lang w:val="en-US"/>
        </w:rPr>
        <w:t xml:space="preserve">In step 1, use the input field </w:t>
      </w:r>
      <w:r w:rsidRPr="007F5D61">
        <w:rPr>
          <w:i/>
          <w:iCs/>
          <w:lang w:val="en-US"/>
        </w:rPr>
        <w:t>Target Value</w:t>
      </w:r>
      <w:r>
        <w:rPr>
          <w:lang w:val="en-US"/>
        </w:rPr>
        <w:t xml:space="preserve"> to enter a targeted value of the indicator that will be displayed in the Target Graph.</w:t>
      </w:r>
    </w:p>
    <w:p w14:paraId="01A33602" w14:textId="10B68504" w:rsidR="00DD3D77" w:rsidRDefault="00DD3D77" w:rsidP="00DD3D77">
      <w:pPr>
        <w:pStyle w:val="Titre2"/>
      </w:pPr>
      <w:r>
        <w:t>Target Indicator</w:t>
      </w:r>
    </w:p>
    <w:p w14:paraId="644DC566" w14:textId="2D9103B4" w:rsidR="007F5D61" w:rsidRDefault="007F5D61" w:rsidP="007F5D61">
      <w:pPr>
        <w:rPr>
          <w:lang w:val="en-US"/>
        </w:rPr>
      </w:pPr>
      <w:r>
        <w:rPr>
          <w:lang w:val="en-US"/>
        </w:rPr>
        <w:t xml:space="preserve">In step 1, select first the Indicator Family, then enter at least three characters of the indicator ticker or name. Finally, select the desired indicator from the dropdown list titled </w:t>
      </w:r>
      <w:r w:rsidRPr="007F5D61">
        <w:rPr>
          <w:i/>
          <w:iCs/>
          <w:lang w:val="en-US"/>
        </w:rPr>
        <w:t>Target Indicator</w:t>
      </w:r>
      <w:r>
        <w:rPr>
          <w:lang w:val="en-US"/>
        </w:rPr>
        <w:t>.</w:t>
      </w:r>
    </w:p>
    <w:p w14:paraId="12B39137" w14:textId="67103024" w:rsidR="007F5D61" w:rsidRPr="007F5D61" w:rsidRDefault="007F5D61" w:rsidP="007F5D61">
      <w:pPr>
        <w:rPr>
          <w:lang w:val="en-US"/>
        </w:rPr>
      </w:pPr>
      <w:r w:rsidRPr="007F5D61">
        <w:rPr>
          <w:u w:val="single"/>
          <w:lang w:val="en-US"/>
        </w:rPr>
        <w:t>Note</w:t>
      </w:r>
      <w:r>
        <w:rPr>
          <w:lang w:val="en-US"/>
        </w:rPr>
        <w:t>: This information is saved with the step 1 panel. In case of an update, all factor’s steps must be re-saved.</w:t>
      </w:r>
    </w:p>
    <w:p w14:paraId="52E80B9C" w14:textId="0A485F19" w:rsidR="00DD3D77" w:rsidRDefault="00DD3D77" w:rsidP="00DD3D77">
      <w:pPr>
        <w:pStyle w:val="Titre1"/>
      </w:pPr>
      <w:r>
        <w:t>Target Graph</w:t>
      </w:r>
    </w:p>
    <w:p w14:paraId="57270827" w14:textId="14E59087" w:rsidR="007F5D61" w:rsidRDefault="00603C2D" w:rsidP="007F5D61">
      <w:pPr>
        <w:rPr>
          <w:lang w:val="en-US"/>
        </w:rPr>
      </w:pPr>
      <w:r>
        <w:rPr>
          <w:lang w:val="en-US"/>
        </w:rPr>
        <w:t xml:space="preserve">The Target graph compares </w:t>
      </w:r>
      <w:r w:rsidR="00A14598">
        <w:rPr>
          <w:lang w:val="en-US"/>
        </w:rPr>
        <w:t>the</w:t>
      </w:r>
      <w:r>
        <w:rPr>
          <w:lang w:val="en-US"/>
        </w:rPr>
        <w:t xml:space="preserve"> security specified in step 1 </w:t>
      </w:r>
      <w:r w:rsidR="00A14598">
        <w:rPr>
          <w:lang w:val="en-US"/>
        </w:rPr>
        <w:t>with</w:t>
      </w:r>
      <w:r>
        <w:rPr>
          <w:lang w:val="en-US"/>
        </w:rPr>
        <w:t xml:space="preserve"> the target value specified in step 1 as well. It</w:t>
      </w:r>
      <w:r w:rsidR="007F5D61">
        <w:rPr>
          <w:lang w:val="en-US"/>
        </w:rPr>
        <w:t xml:space="preserve"> displays the </w:t>
      </w:r>
      <w:r>
        <w:rPr>
          <w:lang w:val="en-US"/>
        </w:rPr>
        <w:t xml:space="preserve">value </w:t>
      </w:r>
      <w:r w:rsidR="007F5D61">
        <w:rPr>
          <w:lang w:val="en-US"/>
        </w:rPr>
        <w:t>evolution of the Target Indicator</w:t>
      </w:r>
      <w:r>
        <w:rPr>
          <w:lang w:val="en-US"/>
        </w:rPr>
        <w:t>’s</w:t>
      </w:r>
      <w:r w:rsidR="007F5D61">
        <w:rPr>
          <w:lang w:val="en-US"/>
        </w:rPr>
        <w:t xml:space="preserve"> End-of-Day value between the factor creation and the present day. The </w:t>
      </w:r>
      <w:r w:rsidR="00FC6B5A">
        <w:rPr>
          <w:lang w:val="en-US"/>
        </w:rPr>
        <w:t>graph's</w:t>
      </w:r>
      <w:r w:rsidR="007F5D61">
        <w:rPr>
          <w:lang w:val="en-US"/>
        </w:rPr>
        <w:t xml:space="preserve"> total timeline extends to the Target Date.</w:t>
      </w:r>
    </w:p>
    <w:p w14:paraId="0EC7CD95" w14:textId="19E91432" w:rsidR="007F5D61" w:rsidRDefault="007F5D61" w:rsidP="007F5D61">
      <w:pPr>
        <w:rPr>
          <w:lang w:val="en-US"/>
        </w:rPr>
      </w:pPr>
      <w:r>
        <w:rPr>
          <w:lang w:val="en-US"/>
        </w:rPr>
        <w:t>The Target value, a constant, is displayed as a green flat line.</w:t>
      </w:r>
    </w:p>
    <w:p w14:paraId="4CD89476" w14:textId="1B3BE709" w:rsidR="007F5D61" w:rsidRPr="007F5D61" w:rsidRDefault="007F5D61" w:rsidP="007F5D61">
      <w:pPr>
        <w:rPr>
          <w:lang w:val="en-US"/>
        </w:rPr>
      </w:pPr>
      <w:r>
        <w:rPr>
          <w:lang w:val="en-US"/>
        </w:rPr>
        <w:t>The objective</w:t>
      </w:r>
      <w:r w:rsidR="00603C2D">
        <w:rPr>
          <w:lang w:val="en-US"/>
        </w:rPr>
        <w:t xml:space="preserve"> for the user</w:t>
      </w:r>
      <w:r>
        <w:rPr>
          <w:lang w:val="en-US"/>
        </w:rPr>
        <w:t xml:space="preserve"> is to </w:t>
      </w:r>
      <w:r w:rsidR="00FC6B5A">
        <w:rPr>
          <w:lang w:val="en-US"/>
        </w:rPr>
        <w:t>have the Indicator value as close as possible to the Target value at the Target date.</w:t>
      </w:r>
    </w:p>
    <w:p w14:paraId="42D5026F" w14:textId="75CC93EE" w:rsidR="00DD3D77" w:rsidRDefault="00DD3D77" w:rsidP="00DD3D77">
      <w:pPr>
        <w:pStyle w:val="Titre1"/>
      </w:pPr>
      <w:r>
        <w:t>P&amp;L graph</w:t>
      </w:r>
    </w:p>
    <w:p w14:paraId="47B918F0" w14:textId="056E8DFA" w:rsidR="00943C74" w:rsidRPr="00D81618" w:rsidRDefault="00FC6B5A" w:rsidP="00943C74">
      <w:pPr>
        <w:rPr>
          <w:lang w:val="en-US"/>
        </w:rPr>
      </w:pPr>
      <w:r w:rsidRPr="00D81618">
        <w:rPr>
          <w:lang w:val="en-US"/>
        </w:rPr>
        <w:t xml:space="preserve">The P&amp;L graph is more complex than the Target </w:t>
      </w:r>
      <w:r w:rsidR="007923E0" w:rsidRPr="00D81618">
        <w:rPr>
          <w:lang w:val="en-US"/>
        </w:rPr>
        <w:t>graph</w:t>
      </w:r>
      <w:r w:rsidRPr="00D81618">
        <w:rPr>
          <w:lang w:val="en-US"/>
        </w:rPr>
        <w:t>.</w:t>
      </w:r>
      <w:r w:rsidR="00943C74" w:rsidRPr="00D81618">
        <w:rPr>
          <w:lang w:val="en-US"/>
        </w:rPr>
        <w:t xml:space="preserve"> </w:t>
      </w:r>
    </w:p>
    <w:p w14:paraId="19EA1214" w14:textId="486CE7EB" w:rsidR="00943C74" w:rsidRDefault="00943C74" w:rsidP="00943C74">
      <w:pPr>
        <w:rPr>
          <w:lang w:val="en-US"/>
        </w:rPr>
      </w:pPr>
      <w:r>
        <w:rPr>
          <w:lang w:val="en-US"/>
        </w:rPr>
        <w:t xml:space="preserve">The P&amp;L graph sums up the individual P&amp;L of </w:t>
      </w:r>
      <w:r w:rsidR="007923E0">
        <w:rPr>
          <w:lang w:val="en-US"/>
        </w:rPr>
        <w:t xml:space="preserve">all </w:t>
      </w:r>
      <w:r>
        <w:rPr>
          <w:lang w:val="en-US"/>
        </w:rPr>
        <w:t>the registered transactions associated with that factor.</w:t>
      </w:r>
    </w:p>
    <w:p w14:paraId="61509395" w14:textId="43C44F53" w:rsidR="00A831F7" w:rsidRDefault="00A831F7" w:rsidP="00603C2D">
      <w:pPr>
        <w:pStyle w:val="Titre2"/>
      </w:pPr>
      <w:r>
        <w:t>P&amp;L from closed transactions</w:t>
      </w:r>
    </w:p>
    <w:p w14:paraId="7AE11D92" w14:textId="397F6931" w:rsidR="00603C2D" w:rsidRDefault="007923E0" w:rsidP="00603C2D">
      <w:pPr>
        <w:rPr>
          <w:lang w:val="en-US"/>
        </w:rPr>
      </w:pPr>
      <w:r>
        <w:rPr>
          <w:lang w:val="en-US"/>
        </w:rPr>
        <w:t xml:space="preserve">The final P&amp;L of a closed transaction after its </w:t>
      </w:r>
      <w:r w:rsidR="00AB32EC">
        <w:rPr>
          <w:lang w:val="en-US"/>
        </w:rPr>
        <w:t>Close</w:t>
      </w:r>
      <w:r>
        <w:rPr>
          <w:lang w:val="en-US"/>
        </w:rPr>
        <w:t xml:space="preserve"> date = </w:t>
      </w:r>
      <w:r w:rsidRPr="00A14598">
        <w:rPr>
          <w:i/>
          <w:iCs/>
          <w:lang w:val="en-US"/>
        </w:rPr>
        <w:t>(Close Price – Initial Price) * quantity</w:t>
      </w:r>
      <w:r>
        <w:rPr>
          <w:lang w:val="en-US"/>
        </w:rPr>
        <w:t>.</w:t>
      </w:r>
    </w:p>
    <w:p w14:paraId="7E5153C3" w14:textId="55F990F6" w:rsidR="007923E0" w:rsidRDefault="00AB32EC" w:rsidP="00603C2D">
      <w:pPr>
        <w:rPr>
          <w:lang w:val="en-US"/>
        </w:rPr>
      </w:pPr>
      <w:r>
        <w:rPr>
          <w:lang w:val="en-US"/>
        </w:rPr>
        <w:t>Its</w:t>
      </w:r>
      <w:r w:rsidR="007923E0">
        <w:rPr>
          <w:lang w:val="en-US"/>
        </w:rPr>
        <w:t xml:space="preserve"> P&amp;L </w:t>
      </w:r>
      <w:r>
        <w:rPr>
          <w:lang w:val="en-US"/>
        </w:rPr>
        <w:t>between</w:t>
      </w:r>
      <w:r w:rsidR="007923E0">
        <w:rPr>
          <w:lang w:val="en-US"/>
        </w:rPr>
        <w:t xml:space="preserve"> the </w:t>
      </w:r>
      <w:r>
        <w:rPr>
          <w:lang w:val="en-US"/>
        </w:rPr>
        <w:t>Entered date and the C</w:t>
      </w:r>
      <w:r w:rsidR="007923E0">
        <w:rPr>
          <w:lang w:val="en-US"/>
        </w:rPr>
        <w:t>los</w:t>
      </w:r>
      <w:r>
        <w:rPr>
          <w:lang w:val="en-US"/>
        </w:rPr>
        <w:t>e</w:t>
      </w:r>
      <w:r w:rsidR="007923E0">
        <w:rPr>
          <w:lang w:val="en-US"/>
        </w:rPr>
        <w:t xml:space="preserve"> date </w:t>
      </w:r>
      <w:r>
        <w:rPr>
          <w:lang w:val="en-US"/>
        </w:rPr>
        <w:t xml:space="preserve">= </w:t>
      </w:r>
      <w:r w:rsidRPr="00A14598">
        <w:rPr>
          <w:i/>
          <w:iCs/>
          <w:lang w:val="en-US"/>
        </w:rPr>
        <w:t>EOD value * quantity</w:t>
      </w:r>
      <w:r>
        <w:rPr>
          <w:lang w:val="en-US"/>
        </w:rPr>
        <w:t>.</w:t>
      </w:r>
    </w:p>
    <w:p w14:paraId="6D12731D" w14:textId="74B5327B" w:rsidR="007923E0" w:rsidRDefault="007923E0" w:rsidP="007923E0">
      <w:pPr>
        <w:rPr>
          <w:lang w:val="en-US"/>
        </w:rPr>
      </w:pPr>
      <w:r>
        <w:rPr>
          <w:lang w:val="en-US"/>
        </w:rPr>
        <w:t xml:space="preserve">The P&amp;L is applied to all days between: </w:t>
      </w:r>
    </w:p>
    <w:p w14:paraId="2D5FA942" w14:textId="33A7579B" w:rsidR="007923E0" w:rsidRDefault="007923E0" w:rsidP="007923E0">
      <w:pPr>
        <w:pStyle w:val="Paragraphedeliste"/>
        <w:numPr>
          <w:ilvl w:val="0"/>
          <w:numId w:val="1"/>
        </w:numPr>
        <w:rPr>
          <w:lang w:val="en-US"/>
        </w:rPr>
      </w:pPr>
      <w:r w:rsidRPr="007923E0">
        <w:rPr>
          <w:lang w:val="en-US"/>
        </w:rPr>
        <w:t xml:space="preserve">the </w:t>
      </w:r>
      <w:r w:rsidR="00AB32EC">
        <w:rPr>
          <w:lang w:val="en-US"/>
        </w:rPr>
        <w:t xml:space="preserve">most recent of the factor’s </w:t>
      </w:r>
      <w:r w:rsidRPr="007923E0">
        <w:rPr>
          <w:lang w:val="en-US"/>
        </w:rPr>
        <w:t>Creation date</w:t>
      </w:r>
      <w:r w:rsidR="00AB32EC">
        <w:rPr>
          <w:lang w:val="en-US"/>
        </w:rPr>
        <w:t xml:space="preserve"> and</w:t>
      </w:r>
      <w:r w:rsidRPr="007923E0">
        <w:rPr>
          <w:lang w:val="en-US"/>
        </w:rPr>
        <w:t xml:space="preserve"> the Transaction Starting date</w:t>
      </w:r>
      <w:r w:rsidR="00AB32EC">
        <w:rPr>
          <w:lang w:val="en-US"/>
        </w:rPr>
        <w:t>.</w:t>
      </w:r>
    </w:p>
    <w:p w14:paraId="152FBF34" w14:textId="36825318" w:rsidR="00AB32EC" w:rsidRDefault="007923E0" w:rsidP="00AB32E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AB32EC">
        <w:rPr>
          <w:lang w:val="en-US"/>
        </w:rPr>
        <w:t xml:space="preserve">closest in the future of the </w:t>
      </w:r>
      <w:r>
        <w:rPr>
          <w:lang w:val="en-US"/>
        </w:rPr>
        <w:t xml:space="preserve">Transaction </w:t>
      </w:r>
      <w:r w:rsidR="00AB32EC">
        <w:rPr>
          <w:lang w:val="en-US"/>
        </w:rPr>
        <w:t>C</w:t>
      </w:r>
      <w:r>
        <w:rPr>
          <w:lang w:val="en-US"/>
        </w:rPr>
        <w:t>los</w:t>
      </w:r>
      <w:r w:rsidR="00AB32EC">
        <w:rPr>
          <w:lang w:val="en-US"/>
        </w:rPr>
        <w:t>e</w:t>
      </w:r>
      <w:r>
        <w:rPr>
          <w:lang w:val="en-US"/>
        </w:rPr>
        <w:t xml:space="preserve"> date</w:t>
      </w:r>
      <w:r w:rsidR="00AB32EC">
        <w:rPr>
          <w:lang w:val="en-US"/>
        </w:rPr>
        <w:t xml:space="preserve"> and </w:t>
      </w:r>
      <w:r>
        <w:rPr>
          <w:lang w:val="en-US"/>
        </w:rPr>
        <w:t>the Target</w:t>
      </w:r>
      <w:r w:rsidR="00AB32EC">
        <w:rPr>
          <w:lang w:val="en-US"/>
        </w:rPr>
        <w:t xml:space="preserve"> date</w:t>
      </w:r>
      <w:r>
        <w:rPr>
          <w:lang w:val="en-US"/>
        </w:rPr>
        <w:t>.</w:t>
      </w:r>
    </w:p>
    <w:p w14:paraId="14043A7F" w14:textId="77777777" w:rsidR="00AB32EC" w:rsidRDefault="00AB32EC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D81618">
        <w:rPr>
          <w:lang w:val="en-US"/>
        </w:rPr>
        <w:br w:type="page"/>
      </w:r>
    </w:p>
    <w:p w14:paraId="51349989" w14:textId="59C92102" w:rsidR="00AB32EC" w:rsidRDefault="00AB32EC" w:rsidP="00AB32EC">
      <w:pPr>
        <w:pStyle w:val="Titre2"/>
      </w:pPr>
      <w:r>
        <w:lastRenderedPageBreak/>
        <w:t>Example of a closed transaction</w:t>
      </w:r>
    </w:p>
    <w:p w14:paraId="49B01944" w14:textId="00ED0502" w:rsidR="00AB32EC" w:rsidRPr="00AB32EC" w:rsidRDefault="00AB32EC" w:rsidP="00AB32EC">
      <w:pPr>
        <w:rPr>
          <w:lang w:val="en-US"/>
        </w:rPr>
      </w:pPr>
      <w:r>
        <w:rPr>
          <w:lang w:val="en-US"/>
        </w:rPr>
        <w:t xml:space="preserve">Factor creation date: </w:t>
      </w:r>
      <w:r w:rsidR="00020D4E">
        <w:rPr>
          <w:lang w:val="en-US"/>
        </w:rPr>
        <w:t>26 June 2025</w:t>
      </w:r>
      <w:r w:rsidR="003652D9">
        <w:rPr>
          <w:lang w:val="en-US"/>
        </w:rPr>
        <w:t>, Target date: 19 September 2025</w:t>
      </w:r>
    </w:p>
    <w:p w14:paraId="68A6F58F" w14:textId="1268CE90" w:rsidR="00AB32EC" w:rsidRPr="00AB32EC" w:rsidRDefault="00AB32EC" w:rsidP="00AB3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27BA3" wp14:editId="3BE319FD">
            <wp:extent cx="6371590" cy="213995"/>
            <wp:effectExtent l="0" t="0" r="0" b="0"/>
            <wp:docPr id="7611309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271D" w14:textId="4BDC18CD" w:rsidR="00AB32EC" w:rsidRDefault="00AB32EC" w:rsidP="00AB3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747E7" wp14:editId="2547BAF5">
            <wp:extent cx="6377940" cy="323850"/>
            <wp:effectExtent l="0" t="0" r="3810" b="0"/>
            <wp:docPr id="1875401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5605" w14:textId="7A9F36DB" w:rsidR="00020D4E" w:rsidRDefault="00020D4E" w:rsidP="00AB32EC">
      <w:pPr>
        <w:rPr>
          <w:lang w:val="en-US"/>
        </w:rPr>
      </w:pPr>
      <w:r>
        <w:rPr>
          <w:lang w:val="en-US"/>
        </w:rPr>
        <w:t>Transaction entered on 15 July 2025, closed on 25 July 2025.</w:t>
      </w:r>
    </w:p>
    <w:p w14:paraId="60058801" w14:textId="033D13B4" w:rsidR="00020D4E" w:rsidRDefault="00020D4E" w:rsidP="00AB32EC">
      <w:pPr>
        <w:rPr>
          <w:lang w:val="en-US"/>
        </w:rPr>
      </w:pPr>
      <w:r>
        <w:rPr>
          <w:lang w:val="en-US"/>
        </w:rPr>
        <w:t>Result on the P&amp;L graph with three periods:</w:t>
      </w:r>
    </w:p>
    <w:p w14:paraId="2A6E0515" w14:textId="0760AE9A" w:rsidR="00020D4E" w:rsidRDefault="00020D4E" w:rsidP="00020D4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Factor creation to transaction entered: </w:t>
      </w:r>
      <w:r w:rsidRPr="003652D9">
        <w:rPr>
          <w:b/>
          <w:bCs/>
          <w:lang w:val="en-US"/>
        </w:rPr>
        <w:t>P&amp;L = 0</w:t>
      </w:r>
    </w:p>
    <w:p w14:paraId="44432AE3" w14:textId="3F20B01C" w:rsidR="00020D4E" w:rsidRDefault="00020D4E" w:rsidP="00020D4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Transaction entered to transaction closed: </w:t>
      </w:r>
      <w:r w:rsidRPr="003652D9">
        <w:rPr>
          <w:b/>
          <w:bCs/>
          <w:lang w:val="en-US"/>
        </w:rPr>
        <w:t xml:space="preserve">P&amp;L = </w:t>
      </w:r>
      <w:r w:rsidR="00DB0339" w:rsidRPr="003652D9">
        <w:rPr>
          <w:b/>
          <w:bCs/>
          <w:lang w:val="en-US"/>
        </w:rPr>
        <w:t>(</w:t>
      </w:r>
      <w:r w:rsidRPr="003652D9">
        <w:rPr>
          <w:b/>
          <w:bCs/>
          <w:lang w:val="en-US"/>
        </w:rPr>
        <w:t>EOD value</w:t>
      </w:r>
      <w:r w:rsidR="00DB0339" w:rsidRPr="003652D9">
        <w:rPr>
          <w:b/>
          <w:bCs/>
          <w:lang w:val="en-US"/>
        </w:rPr>
        <w:t xml:space="preserve"> – initial Price)</w:t>
      </w:r>
      <w:r w:rsidRPr="003652D9">
        <w:rPr>
          <w:b/>
          <w:bCs/>
          <w:lang w:val="en-US"/>
        </w:rPr>
        <w:t xml:space="preserve"> * quantity</w:t>
      </w:r>
    </w:p>
    <w:p w14:paraId="0523BF47" w14:textId="79305908" w:rsidR="003652D9" w:rsidRDefault="00DB0339" w:rsidP="00AB32EC">
      <w:pPr>
        <w:pStyle w:val="Paragraphedeliste"/>
        <w:numPr>
          <w:ilvl w:val="0"/>
          <w:numId w:val="2"/>
        </w:numPr>
        <w:rPr>
          <w:lang w:val="en-US"/>
        </w:rPr>
      </w:pPr>
      <w:r w:rsidRPr="003652D9">
        <w:rPr>
          <w:lang w:val="en-US"/>
        </w:rPr>
        <w:t xml:space="preserve">Transaction closed to Target date: </w:t>
      </w:r>
      <w:r w:rsidRPr="003652D9">
        <w:rPr>
          <w:b/>
          <w:bCs/>
          <w:lang w:val="en-US"/>
        </w:rPr>
        <w:t xml:space="preserve">P&amp;L = </w:t>
      </w:r>
      <w:r w:rsidR="003652D9" w:rsidRPr="003652D9">
        <w:rPr>
          <w:b/>
          <w:bCs/>
          <w:lang w:val="en-US"/>
        </w:rPr>
        <w:t>(Close price – Initial price) * quantity</w:t>
      </w:r>
    </w:p>
    <w:p w14:paraId="039D069D" w14:textId="562283B6" w:rsidR="00020D4E" w:rsidRPr="003652D9" w:rsidRDefault="003652D9" w:rsidP="003652D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0C850" wp14:editId="5442AB21">
            <wp:extent cx="5098648" cy="2646282"/>
            <wp:effectExtent l="0" t="0" r="6985" b="1905"/>
            <wp:docPr id="18426445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76" cy="26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2158" w14:textId="1DEEA0D9" w:rsidR="00A831F7" w:rsidRDefault="00A831F7" w:rsidP="00A831F7">
      <w:pPr>
        <w:pStyle w:val="Titre2"/>
      </w:pPr>
      <w:r>
        <w:t>P&amp;L from open transactions</w:t>
      </w:r>
    </w:p>
    <w:p w14:paraId="7D878030" w14:textId="77777777" w:rsidR="003652D9" w:rsidRPr="00AB32EC" w:rsidRDefault="003652D9" w:rsidP="003652D9">
      <w:pPr>
        <w:rPr>
          <w:lang w:val="en-US"/>
        </w:rPr>
      </w:pPr>
      <w:r>
        <w:rPr>
          <w:lang w:val="en-US"/>
        </w:rPr>
        <w:t>Factor creation date: 26 June 2025, Target date: 19 September 2025</w:t>
      </w:r>
    </w:p>
    <w:p w14:paraId="6FAF3284" w14:textId="61E535B3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6AEBF" wp14:editId="64DACC99">
            <wp:extent cx="6371590" cy="213995"/>
            <wp:effectExtent l="0" t="0" r="0" b="0"/>
            <wp:docPr id="10340195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E2E1" w14:textId="1463AC42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E93A4" wp14:editId="13573A49">
            <wp:extent cx="6371590" cy="196850"/>
            <wp:effectExtent l="0" t="0" r="0" b="0"/>
            <wp:docPr id="10384781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F8D0" w14:textId="2BF48893" w:rsidR="003652D9" w:rsidRDefault="003652D9" w:rsidP="003652D9">
      <w:pPr>
        <w:rPr>
          <w:lang w:val="en-US"/>
        </w:rPr>
      </w:pPr>
      <w:r>
        <w:rPr>
          <w:lang w:val="en-US"/>
        </w:rPr>
        <w:t>Transaction entered on 18 June 2025</w:t>
      </w:r>
    </w:p>
    <w:p w14:paraId="23027593" w14:textId="505C7FF9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4BC2F" wp14:editId="13F48D1F">
            <wp:extent cx="4134107" cy="2100805"/>
            <wp:effectExtent l="0" t="0" r="0" b="0"/>
            <wp:docPr id="169549396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66" cy="21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3712" w14:textId="1DA50066" w:rsidR="003652D9" w:rsidRPr="003652D9" w:rsidRDefault="00FA104C" w:rsidP="003652D9">
      <w:pPr>
        <w:rPr>
          <w:lang w:val="en-US"/>
        </w:rPr>
      </w:pPr>
      <w:r>
        <w:rPr>
          <w:lang w:val="en-US"/>
        </w:rPr>
        <w:lastRenderedPageBreak/>
        <w:t xml:space="preserve">From the factor’s creation date to the present day: </w:t>
      </w:r>
      <w:r w:rsidRPr="003652D9">
        <w:rPr>
          <w:b/>
          <w:bCs/>
          <w:lang w:val="en-US"/>
        </w:rPr>
        <w:t>P&amp;L = (EOD value – initial Price) * quantity</w:t>
      </w:r>
    </w:p>
    <w:p w14:paraId="40568AD4" w14:textId="71673A82" w:rsidR="00A831F7" w:rsidRDefault="00A831F7" w:rsidP="00A831F7">
      <w:pPr>
        <w:pStyle w:val="Titre2"/>
      </w:pPr>
      <w:r>
        <w:t>Factor’s P&amp;L</w:t>
      </w:r>
    </w:p>
    <w:p w14:paraId="36E9EBEC" w14:textId="6C260887" w:rsidR="00FA104C" w:rsidRDefault="00FA104C" w:rsidP="00FA104C">
      <w:pPr>
        <w:rPr>
          <w:lang w:val="en-US"/>
        </w:rPr>
      </w:pPr>
      <w:r>
        <w:rPr>
          <w:lang w:val="en-US"/>
        </w:rPr>
        <w:t>P&amp;L graph with the two transactions: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B6CF53A" wp14:editId="4003C840">
            <wp:extent cx="6377940" cy="3241040"/>
            <wp:effectExtent l="0" t="0" r="3810" b="0"/>
            <wp:docPr id="148148709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00FC" w14:textId="7EFEF311" w:rsidR="00E17892" w:rsidRDefault="00E17892" w:rsidP="00E17892">
      <w:pPr>
        <w:pStyle w:val="Titre2"/>
      </w:pPr>
      <w:r>
        <w:t>Short Vs Long transactions</w:t>
      </w:r>
    </w:p>
    <w:p w14:paraId="77B60918" w14:textId="08080519" w:rsidR="00E17892" w:rsidRDefault="00AD5FD5" w:rsidP="00FA104C">
      <w:pPr>
        <w:rPr>
          <w:lang w:val="en-US"/>
        </w:rPr>
      </w:pPr>
      <w:r>
        <w:rPr>
          <w:lang w:val="en-US"/>
        </w:rPr>
        <w:t xml:space="preserve">In the case of a short transaction, its P&amp;L is inverted before </w:t>
      </w:r>
      <w:r w:rsidR="00E82A73">
        <w:rPr>
          <w:lang w:val="en-US"/>
        </w:rPr>
        <w:t>being</w:t>
      </w:r>
      <w:r>
        <w:rPr>
          <w:lang w:val="en-US"/>
        </w:rPr>
        <w:t xml:space="preserve"> </w:t>
      </w:r>
      <w:r w:rsidR="00E82A73">
        <w:rPr>
          <w:lang w:val="en-US"/>
        </w:rPr>
        <w:t>summed up</w:t>
      </w:r>
      <w:r>
        <w:rPr>
          <w:lang w:val="en-US"/>
        </w:rPr>
        <w:t xml:space="preserve"> to the factor’s P&amp;L.</w:t>
      </w:r>
    </w:p>
    <w:p w14:paraId="7B8AA0B1" w14:textId="788E31EF" w:rsidR="00AD5FD5" w:rsidRDefault="00AD5FD5" w:rsidP="00FA104C">
      <w:pPr>
        <w:rPr>
          <w:lang w:val="en-US"/>
        </w:rPr>
      </w:pPr>
      <w:r>
        <w:rPr>
          <w:lang w:val="en-US"/>
        </w:rPr>
        <w:t>Example with the same close transaction:</w:t>
      </w:r>
    </w:p>
    <w:p w14:paraId="6C3C7D4E" w14:textId="34DB644F" w:rsidR="00AD5FD5" w:rsidRPr="00FA104C" w:rsidRDefault="00AD5FD5" w:rsidP="00FA10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8E6E3" wp14:editId="580E3A32">
            <wp:extent cx="6377940" cy="3223260"/>
            <wp:effectExtent l="0" t="0" r="3810" b="0"/>
            <wp:docPr id="153714525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FD5" w:rsidRPr="00FA104C" w:rsidSect="00DD3D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3BF7D" w14:textId="77777777" w:rsidR="00B77796" w:rsidRDefault="00B77796" w:rsidP="008E0D7F">
      <w:pPr>
        <w:spacing w:after="0" w:line="240" w:lineRule="auto"/>
      </w:pPr>
      <w:r>
        <w:separator/>
      </w:r>
    </w:p>
  </w:endnote>
  <w:endnote w:type="continuationSeparator" w:id="0">
    <w:p w14:paraId="16524805" w14:textId="77777777" w:rsidR="00B77796" w:rsidRDefault="00B77796" w:rsidP="008E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15107" w14:textId="77777777" w:rsidR="00C96AFB" w:rsidRDefault="00C96A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E4A3" w14:textId="25D1D0DC" w:rsidR="008E0D7F" w:rsidRDefault="00C96AFB">
    <w:pPr>
      <w:pStyle w:val="Pieddepage"/>
    </w:pPr>
    <w:ins w:id="13" w:author="Christophe Rossello" w:date="2025-08-28T10:09:00Z" w16du:dateUtc="2025-08-28T08:09:00Z">
      <w:r>
        <w:t xml:space="preserve">Copyright Panthera Solution 2025 – </w:t>
      </w:r>
      <w:proofErr w:type="spellStart"/>
      <w:r w:rsidRPr="0005236F">
        <w:rPr>
          <w:color w:val="C00000"/>
        </w:rPr>
        <w:t>Internal</w:t>
      </w:r>
      <w:proofErr w:type="spellEnd"/>
      <w:r w:rsidRPr="0005236F">
        <w:rPr>
          <w:color w:val="C00000"/>
        </w:rPr>
        <w:t xml:space="preserve"> Use Only</w:t>
      </w:r>
      <w:r>
        <w:rPr>
          <w:color w:val="C00000"/>
        </w:rPr>
        <w:tab/>
      </w:r>
    </w:ins>
    <w:ins w:id="14" w:author="Christophe Rossello" w:date="2025-08-28T10:08:00Z" w16du:dateUtc="2025-08-28T08:08:00Z">
      <w:r w:rsidR="008E0D7F" w:rsidRPr="00652C8D">
        <w:t>R5-FS-DG v</w:t>
      </w:r>
      <w:r w:rsidR="008E0D7F">
        <w:t>1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CA059" w14:textId="77777777" w:rsidR="00C96AFB" w:rsidRDefault="00C96A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F0D47" w14:textId="77777777" w:rsidR="00B77796" w:rsidRDefault="00B77796" w:rsidP="008E0D7F">
      <w:pPr>
        <w:spacing w:after="0" w:line="240" w:lineRule="auto"/>
      </w:pPr>
      <w:r>
        <w:separator/>
      </w:r>
    </w:p>
  </w:footnote>
  <w:footnote w:type="continuationSeparator" w:id="0">
    <w:p w14:paraId="690B7203" w14:textId="77777777" w:rsidR="00B77796" w:rsidRDefault="00B77796" w:rsidP="008E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55567" w14:textId="77777777" w:rsidR="00C96AFB" w:rsidRDefault="00C96A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4294F" w14:textId="77777777" w:rsidR="00C96AFB" w:rsidRDefault="00C96AF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53008" w14:textId="77777777" w:rsidR="00C96AFB" w:rsidRDefault="00C96A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10110"/>
    <w:multiLevelType w:val="hybridMultilevel"/>
    <w:tmpl w:val="D0B2C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4DE7"/>
    <w:multiLevelType w:val="hybridMultilevel"/>
    <w:tmpl w:val="C8641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7604">
    <w:abstractNumId w:val="1"/>
  </w:num>
  <w:num w:numId="2" w16cid:durableId="15016518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HULLER Markus">
    <w15:presenceInfo w15:providerId="AD" w15:userId="S::maschuller@monaco.edu::eb642597-e2d3-4faf-bf23-400c20a93efe"/>
  </w15:person>
  <w15:person w15:author="Christophe Rossello">
    <w15:presenceInfo w15:providerId="AD" w15:userId="S::Christophe.Rossello@voltinternational.com::4f583c52-7dc0-46ad-98c7-d5ea1b1f25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D"/>
    <w:rsid w:val="00020D4E"/>
    <w:rsid w:val="000567A3"/>
    <w:rsid w:val="001255EA"/>
    <w:rsid w:val="001D7A66"/>
    <w:rsid w:val="00224F14"/>
    <w:rsid w:val="002A756F"/>
    <w:rsid w:val="003652D9"/>
    <w:rsid w:val="004233C7"/>
    <w:rsid w:val="00511DEA"/>
    <w:rsid w:val="00603C2D"/>
    <w:rsid w:val="00635F7D"/>
    <w:rsid w:val="00652C8D"/>
    <w:rsid w:val="007923E0"/>
    <w:rsid w:val="007A3915"/>
    <w:rsid w:val="007F5D61"/>
    <w:rsid w:val="008E0D7F"/>
    <w:rsid w:val="00943C74"/>
    <w:rsid w:val="009B142C"/>
    <w:rsid w:val="00A14598"/>
    <w:rsid w:val="00A25D23"/>
    <w:rsid w:val="00A7447B"/>
    <w:rsid w:val="00A831F7"/>
    <w:rsid w:val="00AB32EC"/>
    <w:rsid w:val="00AD5FD5"/>
    <w:rsid w:val="00B77796"/>
    <w:rsid w:val="00C96AFB"/>
    <w:rsid w:val="00D81618"/>
    <w:rsid w:val="00DB0339"/>
    <w:rsid w:val="00DD3D77"/>
    <w:rsid w:val="00E00C40"/>
    <w:rsid w:val="00E17892"/>
    <w:rsid w:val="00E82A73"/>
    <w:rsid w:val="00EE27B1"/>
    <w:rsid w:val="00FA104C"/>
    <w:rsid w:val="00FA3C8C"/>
    <w:rsid w:val="00F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DDFD3"/>
  <w15:chartTrackingRefBased/>
  <w15:docId w15:val="{BCA4C35C-95E6-4637-B693-52CFE94F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D77"/>
    <w:pPr>
      <w:keepNext/>
      <w:keepLines/>
      <w:spacing w:before="360" w:after="80"/>
      <w:ind w:left="-426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D77"/>
    <w:pPr>
      <w:keepNext/>
      <w:keepLines/>
      <w:spacing w:before="160" w:after="80"/>
      <w:ind w:left="-142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D77"/>
    <w:rPr>
      <w:rFonts w:ascii="Arial" w:eastAsiaTheme="majorEastAsia" w:hAnsi="Arial" w:cs="Arial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D3D7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5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2C8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2C8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2C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2C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2C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2C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2C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2C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2C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2C8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2C8D"/>
    <w:rPr>
      <w:b/>
      <w:bCs/>
      <w:smallCaps/>
      <w:color w:val="2F5496" w:themeColor="accent1" w:themeShade="BF"/>
      <w:spacing w:val="5"/>
    </w:rPr>
  </w:style>
  <w:style w:type="table" w:styleId="TableauGrille5Fonc-Accentuation1">
    <w:name w:val="Grid Table 5 Dark Accent 1"/>
    <w:basedOn w:val="TableauNormal"/>
    <w:uiPriority w:val="50"/>
    <w:rsid w:val="00652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Rvision">
    <w:name w:val="Revision"/>
    <w:hidden/>
    <w:uiPriority w:val="99"/>
    <w:semiHidden/>
    <w:rsid w:val="00D8161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E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0D7F"/>
  </w:style>
  <w:style w:type="paragraph" w:styleId="Pieddepage">
    <w:name w:val="footer"/>
    <w:basedOn w:val="Normal"/>
    <w:link w:val="PieddepageCar"/>
    <w:uiPriority w:val="99"/>
    <w:unhideWhenUsed/>
    <w:rsid w:val="008E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3859</Characters>
  <Application>Microsoft Office Word</Application>
  <DocSecurity>0</DocSecurity>
  <Lines>92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Rossello</dc:creator>
  <cp:keywords/>
  <dc:description/>
  <cp:lastModifiedBy>Christophe Rossello</cp:lastModifiedBy>
  <cp:revision>6</cp:revision>
  <dcterms:created xsi:type="dcterms:W3CDTF">2025-08-27T17:29:00Z</dcterms:created>
  <dcterms:modified xsi:type="dcterms:W3CDTF">2025-08-28T08:09:00Z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6827929b-ccb2-4245-9e67-bfc34b56d1e9</vt:lpwstr>
  </property>
</Properties>
</file>